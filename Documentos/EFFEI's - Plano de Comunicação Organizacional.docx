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B28" w:rsidRPr="00D14E4B" w:rsidRDefault="00952052" w:rsidP="00D14E4B">
      <w:pPr>
        <w:spacing w:after="120"/>
        <w:jc w:val="both"/>
      </w:pPr>
      <w:r>
        <w:rPr>
          <w:rFonts w:ascii="Verdana" w:hAnsi="Verdana"/>
          <w:b/>
          <w:lang w:eastAsia="ar-SA"/>
        </w:rPr>
        <w:br/>
      </w:r>
      <w:r w:rsidR="00D14E4B">
        <w:t>Controle de Versão do Documento</w:t>
      </w:r>
    </w:p>
    <w:tbl>
      <w:tblPr>
        <w:tblW w:w="1403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8985"/>
        <w:gridCol w:w="1417"/>
        <w:gridCol w:w="2552"/>
      </w:tblGrid>
      <w:tr w:rsidR="009B2B28" w:rsidRPr="009B2B28" w:rsidTr="009B2B2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:rsidR="009B2B28" w:rsidRPr="009B2B28" w:rsidRDefault="009B2B28" w:rsidP="009B2B28">
            <w:pPr>
              <w:suppressAutoHyphens/>
              <w:jc w:val="center"/>
              <w:rPr>
                <w:rFonts w:ascii="Verdana" w:hAnsi="Verdana"/>
                <w:b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/>
                <w:b/>
                <w:sz w:val="18"/>
                <w:szCs w:val="18"/>
                <w:lang w:eastAsia="ar-SA"/>
              </w:rPr>
              <w:t>Versão</w:t>
            </w:r>
          </w:p>
        </w:tc>
        <w:tc>
          <w:tcPr>
            <w:tcW w:w="8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:rsidR="009B2B28" w:rsidRPr="009B2B28" w:rsidRDefault="009B2B28" w:rsidP="009B2B28">
            <w:pPr>
              <w:suppressAutoHyphens/>
              <w:jc w:val="center"/>
              <w:rPr>
                <w:rFonts w:ascii="Verdana" w:hAnsi="Verdana"/>
                <w:b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/>
                <w:b/>
                <w:sz w:val="18"/>
                <w:szCs w:val="18"/>
                <w:lang w:eastAsia="ar-SA"/>
              </w:rPr>
              <w:t>Modificações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:rsidR="009B2B28" w:rsidRPr="009B2B28" w:rsidRDefault="009B2B28" w:rsidP="009B2B28">
            <w:pPr>
              <w:suppressAutoHyphens/>
              <w:jc w:val="center"/>
              <w:rPr>
                <w:rFonts w:ascii="Verdana" w:hAnsi="Verdana"/>
                <w:b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/>
                <w:b/>
                <w:sz w:val="18"/>
                <w:szCs w:val="18"/>
                <w:lang w:eastAsia="ar-SA"/>
              </w:rPr>
              <w:t>Data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</w:tcPr>
          <w:p w:rsidR="009B2B28" w:rsidRPr="009B2B28" w:rsidRDefault="009B2B28" w:rsidP="009B2B28">
            <w:pPr>
              <w:suppressAutoHyphens/>
              <w:jc w:val="center"/>
              <w:rPr>
                <w:rFonts w:ascii="Verdana" w:hAnsi="Verdana"/>
                <w:b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/>
                <w:b/>
                <w:sz w:val="18"/>
                <w:szCs w:val="18"/>
                <w:lang w:eastAsia="ar-SA"/>
              </w:rPr>
              <w:t>Responsável</w:t>
            </w:r>
          </w:p>
        </w:tc>
      </w:tr>
      <w:tr w:rsidR="009B2B28" w:rsidRPr="009B2B28" w:rsidTr="009B2B28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B28" w:rsidRPr="009B2B28" w:rsidRDefault="009B2B28" w:rsidP="009B2B28">
            <w:pPr>
              <w:suppressAutoHyphens/>
              <w:spacing w:before="60" w:after="60"/>
              <w:jc w:val="center"/>
              <w:rPr>
                <w:rFonts w:ascii="Verdana" w:hAnsi="Verdana" w:cs="Arial"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 w:cs="Arial"/>
                <w:sz w:val="18"/>
                <w:szCs w:val="18"/>
                <w:lang w:eastAsia="ar-SA"/>
              </w:rPr>
              <w:t>1</w:t>
            </w:r>
          </w:p>
        </w:tc>
        <w:tc>
          <w:tcPr>
            <w:tcW w:w="8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B28" w:rsidRPr="009B2B28" w:rsidRDefault="009B2B28" w:rsidP="009B2B28">
            <w:pPr>
              <w:suppressAutoHyphens/>
              <w:spacing w:before="60" w:after="60"/>
              <w:rPr>
                <w:rFonts w:ascii="Verdana" w:hAnsi="Verdana" w:cs="Arial"/>
                <w:sz w:val="18"/>
                <w:szCs w:val="18"/>
                <w:lang w:eastAsia="ar-SA"/>
              </w:rPr>
            </w:pPr>
            <w:r w:rsidRPr="009B2B28">
              <w:rPr>
                <w:rFonts w:ascii="Verdana" w:hAnsi="Verdana" w:cs="Arial"/>
                <w:sz w:val="18"/>
                <w:szCs w:val="18"/>
                <w:lang w:eastAsia="ar-SA"/>
              </w:rPr>
              <w:t>Versão inicial.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B28" w:rsidRPr="009B2B28" w:rsidRDefault="00B57701" w:rsidP="009B2B28">
            <w:pPr>
              <w:suppressAutoHyphens/>
              <w:spacing w:before="60" w:after="60"/>
              <w:rPr>
                <w:rFonts w:ascii="Verdana" w:hAnsi="Verdana" w:cs="Arial"/>
                <w:sz w:val="18"/>
                <w:szCs w:val="18"/>
                <w:lang w:eastAsia="ar-SA"/>
              </w:rPr>
            </w:pPr>
            <w:r>
              <w:rPr>
                <w:rFonts w:ascii="Verdana" w:hAnsi="Verdana" w:cs="Arial"/>
                <w:sz w:val="18"/>
                <w:szCs w:val="18"/>
                <w:lang w:eastAsia="ar-SA"/>
              </w:rPr>
              <w:t>14/</w:t>
            </w:r>
            <w:r w:rsidR="005A070A">
              <w:rPr>
                <w:rFonts w:ascii="Verdana" w:hAnsi="Verdana" w:cs="Arial"/>
                <w:sz w:val="18"/>
                <w:szCs w:val="18"/>
                <w:lang w:eastAsia="ar-SA"/>
              </w:rPr>
              <w:t>0</w:t>
            </w:r>
            <w:r>
              <w:rPr>
                <w:rFonts w:ascii="Verdana" w:hAnsi="Verdana" w:cs="Arial"/>
                <w:sz w:val="18"/>
                <w:szCs w:val="18"/>
                <w:lang w:eastAsia="ar-SA"/>
              </w:rPr>
              <w:t>9</w:t>
            </w:r>
            <w:r w:rsidR="005A070A">
              <w:rPr>
                <w:rFonts w:ascii="Verdana" w:hAnsi="Verdana" w:cs="Arial"/>
                <w:sz w:val="18"/>
                <w:szCs w:val="18"/>
                <w:lang w:eastAsia="ar-SA"/>
              </w:rPr>
              <w:t>/2008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B28" w:rsidRPr="009B2B28" w:rsidRDefault="00B57701" w:rsidP="009B2B28">
            <w:pPr>
              <w:suppressAutoHyphens/>
              <w:spacing w:before="60" w:after="60"/>
              <w:rPr>
                <w:rFonts w:ascii="Verdana" w:hAnsi="Verdana" w:cs="Arial"/>
                <w:sz w:val="18"/>
                <w:szCs w:val="18"/>
                <w:lang w:eastAsia="ar-SA"/>
              </w:rPr>
            </w:pPr>
            <w:r>
              <w:rPr>
                <w:rFonts w:ascii="Verdana" w:hAnsi="Verdana" w:cs="Arial"/>
                <w:sz w:val="18"/>
                <w:szCs w:val="18"/>
                <w:lang w:eastAsia="ar-SA"/>
              </w:rPr>
              <w:t>Kevin Vieira Pereira</w:t>
            </w:r>
          </w:p>
        </w:tc>
      </w:tr>
    </w:tbl>
    <w:p w:rsidR="00744DB9" w:rsidRDefault="00744DB9">
      <w:pPr>
        <w:spacing w:line="240" w:lineRule="atLeast"/>
        <w:rPr>
          <w:rFonts w:ascii="Verdana" w:hAnsi="Verdana"/>
          <w:b/>
        </w:rPr>
      </w:pPr>
    </w:p>
    <w:p w:rsidR="00744DB9" w:rsidRDefault="00744DB9">
      <w:pPr>
        <w:rPr>
          <w:rFonts w:ascii="Verdana" w:hAnsi="Verdana"/>
        </w:rPr>
      </w:pPr>
      <w:r>
        <w:rPr>
          <w:rFonts w:ascii="Verdana" w:hAnsi="Verdana"/>
        </w:rPr>
        <w:t xml:space="preserve">Todos os dados gerados no projeto são armazenados no repositório do ambiente instanciado para o projeto. Procedimentos de </w:t>
      </w:r>
      <w:r>
        <w:rPr>
          <w:rFonts w:ascii="Verdana" w:hAnsi="Verdana"/>
          <w:i/>
          <w:iCs/>
        </w:rPr>
        <w:t>backup</w:t>
      </w:r>
      <w:r>
        <w:rPr>
          <w:rFonts w:ascii="Verdana" w:hAnsi="Verdana"/>
        </w:rPr>
        <w:t xml:space="preserve"> periódicos são executados regularmente segundo a Política de </w:t>
      </w:r>
      <w:r>
        <w:rPr>
          <w:rFonts w:ascii="Verdana" w:hAnsi="Verdana"/>
          <w:i/>
          <w:iCs/>
        </w:rPr>
        <w:t>Backup</w:t>
      </w:r>
      <w:r>
        <w:rPr>
          <w:rFonts w:ascii="Verdana" w:hAnsi="Verdana"/>
        </w:rPr>
        <w:t xml:space="preserve"> da organização.</w:t>
      </w:r>
    </w:p>
    <w:p w:rsidR="00744DB9" w:rsidRDefault="00744DB9">
      <w:pPr>
        <w:rPr>
          <w:rFonts w:ascii="Verdana" w:hAnsi="Verdana"/>
        </w:rPr>
      </w:pPr>
    </w:p>
    <w:p w:rsidR="00744DB9" w:rsidRDefault="00744DB9">
      <w:pPr>
        <w:rPr>
          <w:rFonts w:ascii="Verdana" w:hAnsi="Verdana"/>
        </w:rPr>
      </w:pPr>
      <w:r>
        <w:rPr>
          <w:rFonts w:ascii="Verdana" w:hAnsi="Verdana"/>
        </w:rPr>
        <w:t>As informações gerenciais dos dados gerados no projeto, bem como a forma de comunicação desses dados estão definidas na tabela a seguir.</w:t>
      </w:r>
    </w:p>
    <w:p w:rsidR="00321AB2" w:rsidRPr="00321AB2" w:rsidRDefault="00321AB2">
      <w:pPr>
        <w:rPr>
          <w:rFonts w:ascii="Verdana" w:hAnsi="Verdana"/>
          <w:b/>
        </w:rPr>
      </w:pPr>
    </w:p>
    <w:p w:rsidR="00744DB9" w:rsidRDefault="00744DB9">
      <w:pPr>
        <w:rPr>
          <w:rFonts w:ascii="Verdana" w:hAnsi="Verdana"/>
        </w:rPr>
      </w:pPr>
    </w:p>
    <w:tbl>
      <w:tblPr>
        <w:tblW w:w="49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7"/>
        <w:gridCol w:w="979"/>
        <w:gridCol w:w="978"/>
        <w:gridCol w:w="978"/>
        <w:gridCol w:w="699"/>
        <w:gridCol w:w="700"/>
        <w:gridCol w:w="1674"/>
        <w:gridCol w:w="1811"/>
        <w:gridCol w:w="2509"/>
        <w:gridCol w:w="1534"/>
      </w:tblGrid>
      <w:tr w:rsidR="00744DB9" w:rsidRPr="005C082C" w:rsidTr="00D14E4B">
        <w:trPr>
          <w:cantSplit/>
          <w:tblHeader/>
        </w:trPr>
        <w:tc>
          <w:tcPr>
            <w:tcW w:w="1395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44DB9" w:rsidRPr="005C082C" w:rsidRDefault="00744DB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Legenda:  F-</w:t>
            </w:r>
            <w:r w:rsidR="00F204CE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Fornece informação para gerar o produto  </w:t>
            </w:r>
            <w:r w:rsidRPr="005C082C">
              <w:rPr>
                <w:rFonts w:ascii="Verdana" w:hAnsi="Verdana"/>
                <w:b/>
                <w:sz w:val="18"/>
                <w:szCs w:val="18"/>
              </w:rPr>
              <w:t xml:space="preserve"> R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–Responsável pela </w:t>
            </w:r>
            <w:r w:rsidRPr="005C082C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–Avalia o produto   </w:t>
            </w:r>
            <w:r w:rsidRPr="005C082C">
              <w:rPr>
                <w:rFonts w:ascii="Verdana" w:hAnsi="Verdana"/>
                <w:b/>
                <w:sz w:val="18"/>
                <w:szCs w:val="18"/>
              </w:rPr>
              <w:t>C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–Comunicado sobre o produto </w:t>
            </w:r>
            <w:proofErr w:type="spellStart"/>
            <w:r w:rsidRPr="005C082C">
              <w:rPr>
                <w:rFonts w:ascii="Verdana" w:hAnsi="Verdana"/>
                <w:b/>
                <w:bCs/>
                <w:sz w:val="18"/>
                <w:szCs w:val="18"/>
              </w:rPr>
              <w:t>P</w:t>
            </w:r>
            <w:r w:rsidRPr="005C082C">
              <w:rPr>
                <w:rFonts w:ascii="Verdana" w:hAnsi="Verdana"/>
                <w:sz w:val="18"/>
                <w:szCs w:val="18"/>
              </w:rPr>
              <w:t>-Participa</w:t>
            </w:r>
            <w:proofErr w:type="spellEnd"/>
          </w:p>
          <w:p w:rsidR="00744DB9" w:rsidRPr="005C082C" w:rsidRDefault="00744DB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bCs/>
                <w:sz w:val="18"/>
                <w:szCs w:val="18"/>
              </w:rPr>
              <w:t>GP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- Gerente de Projeto   </w:t>
            </w:r>
            <w:r w:rsidRPr="005C082C">
              <w:rPr>
                <w:rFonts w:ascii="Verdana" w:hAnsi="Verdana"/>
                <w:b/>
                <w:bCs/>
                <w:sz w:val="18"/>
                <w:szCs w:val="18"/>
              </w:rPr>
              <w:t>A</w:t>
            </w:r>
            <w:r w:rsidR="00321AB2">
              <w:rPr>
                <w:rFonts w:ascii="Verdana" w:hAnsi="Verdana"/>
                <w:b/>
                <w:bCs/>
                <w:sz w:val="18"/>
                <w:szCs w:val="18"/>
              </w:rPr>
              <w:t>R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- Analista de </w:t>
            </w:r>
            <w:r w:rsidR="00D14E4B">
              <w:rPr>
                <w:rFonts w:ascii="Verdana" w:hAnsi="Verdana"/>
                <w:sz w:val="18"/>
                <w:szCs w:val="18"/>
              </w:rPr>
              <w:t>Requisitos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   </w:t>
            </w:r>
            <w:r w:rsidRPr="005C082C">
              <w:rPr>
                <w:rFonts w:ascii="Verdana" w:hAnsi="Verdana"/>
                <w:b/>
                <w:bCs/>
                <w:sz w:val="18"/>
                <w:szCs w:val="18"/>
              </w:rPr>
              <w:t>D</w:t>
            </w:r>
            <w:r w:rsidRPr="005C082C">
              <w:rPr>
                <w:rFonts w:ascii="Verdana" w:hAnsi="Verdana"/>
                <w:sz w:val="18"/>
                <w:szCs w:val="18"/>
              </w:rPr>
              <w:t>-</w:t>
            </w:r>
            <w:r w:rsidR="00F204C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5C082C">
              <w:rPr>
                <w:rFonts w:ascii="Verdana" w:hAnsi="Verdana"/>
                <w:sz w:val="18"/>
                <w:szCs w:val="18"/>
              </w:rPr>
              <w:t xml:space="preserve">Desenvolvedor   </w:t>
            </w:r>
          </w:p>
          <w:p w:rsidR="00744DB9" w:rsidRPr="005C082C" w:rsidRDefault="00F204C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FR</w:t>
            </w:r>
            <w:r w:rsidR="00744DB9" w:rsidRPr="005C082C"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</w:rPr>
              <w:t>Fornecedor de Requisitos</w:t>
            </w:r>
            <w:r w:rsidR="00744DB9" w:rsidRPr="005C082C"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744DB9" w:rsidRPr="005C082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="00B57701">
              <w:rPr>
                <w:rFonts w:ascii="Verdana" w:hAnsi="Verdana"/>
                <w:b/>
                <w:bCs/>
                <w:sz w:val="18"/>
                <w:szCs w:val="18"/>
              </w:rPr>
              <w:t>E</w:t>
            </w:r>
            <w:r w:rsidR="00744DB9" w:rsidRPr="005C082C">
              <w:rPr>
                <w:rFonts w:ascii="Verdana" w:hAnsi="Verdana"/>
                <w:sz w:val="18"/>
                <w:szCs w:val="18"/>
              </w:rPr>
              <w:t>-</w:t>
            </w:r>
            <w:proofErr w:type="spellStart"/>
            <w:r w:rsidR="00B57701">
              <w:rPr>
                <w:rFonts w:ascii="Verdana" w:hAnsi="Verdana"/>
                <w:sz w:val="18"/>
                <w:szCs w:val="18"/>
              </w:rPr>
              <w:t>Tester</w:t>
            </w:r>
            <w:proofErr w:type="spellEnd"/>
          </w:p>
        </w:tc>
      </w:tr>
      <w:tr w:rsidR="00744DB9" w:rsidRPr="005C082C" w:rsidTr="00D14E4B">
        <w:trPr>
          <w:cantSplit/>
          <w:tblHeader/>
        </w:trPr>
        <w:tc>
          <w:tcPr>
            <w:tcW w:w="139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DB9" w:rsidRPr="005C082C" w:rsidRDefault="00744DB9">
            <w:pPr>
              <w:pStyle w:val="Table"/>
              <w:spacing w:before="0" w:after="0"/>
              <w:rPr>
                <w:rFonts w:ascii="Verdana" w:hAnsi="Verdana"/>
                <w:bCs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5C082C">
              <w:rPr>
                <w:rFonts w:ascii="Verdana" w:hAnsi="Verdana"/>
                <w:b/>
                <w:sz w:val="18"/>
                <w:szCs w:val="18"/>
              </w:rPr>
              <w:t>Freqüência</w:t>
            </w:r>
            <w:proofErr w:type="spellEnd"/>
            <w:r w:rsidRPr="005C082C">
              <w:rPr>
                <w:rFonts w:ascii="Verdana" w:hAnsi="Verdana"/>
                <w:bCs/>
                <w:sz w:val="18"/>
                <w:szCs w:val="18"/>
              </w:rPr>
              <w:t xml:space="preserve">: periodicidade o produto é criado, atualizado e comunicado (Início do projeto, Início de fase, final de fase, a cada atualização, sempre que </w:t>
            </w:r>
            <w:proofErr w:type="spellStart"/>
            <w:proofErr w:type="gramStart"/>
            <w:r w:rsidRPr="005C082C">
              <w:rPr>
                <w:rFonts w:ascii="Verdana" w:hAnsi="Verdana"/>
                <w:bCs/>
                <w:sz w:val="18"/>
                <w:szCs w:val="18"/>
              </w:rPr>
              <w:t>necessário,etc</w:t>
            </w:r>
            <w:proofErr w:type="spellEnd"/>
            <w:r w:rsidRPr="005C082C">
              <w:rPr>
                <w:rFonts w:ascii="Verdana" w:hAnsi="Verdana"/>
                <w:bCs/>
                <w:sz w:val="18"/>
                <w:szCs w:val="18"/>
              </w:rPr>
              <w:t>.</w:t>
            </w:r>
            <w:proofErr w:type="gramEnd"/>
            <w:r w:rsidRPr="005C082C">
              <w:rPr>
                <w:rFonts w:ascii="Verdana" w:hAnsi="Verdana"/>
                <w:bCs/>
                <w:sz w:val="18"/>
                <w:szCs w:val="18"/>
              </w:rPr>
              <w:t>).</w:t>
            </w:r>
          </w:p>
        </w:tc>
      </w:tr>
      <w:tr w:rsidR="00321AB2" w:rsidRPr="005C082C" w:rsidTr="00D14E4B">
        <w:trPr>
          <w:gridAfter w:val="1"/>
          <w:wAfter w:w="1534" w:type="dxa"/>
          <w:cantSplit/>
          <w:trHeight w:val="993"/>
          <w:tblHeader/>
        </w:trPr>
        <w:tc>
          <w:tcPr>
            <w:tcW w:w="2097" w:type="dxa"/>
            <w:tcBorders>
              <w:top w:val="single" w:sz="4" w:space="0" w:color="auto"/>
              <w:tl2br w:val="single" w:sz="4" w:space="0" w:color="auto"/>
            </w:tcBorders>
            <w:shd w:val="clear" w:color="auto" w:fill="99CCFF"/>
          </w:tcPr>
          <w:p w:rsidR="00321AB2" w:rsidRPr="005C082C" w:rsidRDefault="00321AB2">
            <w:pPr>
              <w:pStyle w:val="Textodecomentri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INTERESSADOS</w:t>
            </w:r>
          </w:p>
          <w:p w:rsidR="00321AB2" w:rsidRPr="005C082C" w:rsidRDefault="00321AB2">
            <w:pPr>
              <w:pStyle w:val="Textodecomentrio"/>
              <w:jc w:val="right"/>
              <w:rPr>
                <w:rFonts w:ascii="Verdana" w:hAnsi="Verdana"/>
                <w:b/>
                <w:sz w:val="18"/>
                <w:szCs w:val="18"/>
              </w:rPr>
            </w:pPr>
          </w:p>
          <w:p w:rsidR="00321AB2" w:rsidRPr="005C082C" w:rsidRDefault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</w:p>
          <w:p w:rsidR="00321AB2" w:rsidRPr="005C082C" w:rsidRDefault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PRODUTOS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pStyle w:val="Textodecomentri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GP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A</w:t>
            </w:r>
            <w:r>
              <w:rPr>
                <w:rFonts w:ascii="Verdana" w:hAnsi="Verdana"/>
                <w:b/>
                <w:sz w:val="18"/>
                <w:szCs w:val="18"/>
              </w:rPr>
              <w:t>R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D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pStyle w:val="TableHeadingCenter"/>
              <w:keepNext w:val="0"/>
              <w:keepLines w:val="0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FR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321AB2" w:rsidRPr="005C082C" w:rsidRDefault="00321AB2">
            <w:pPr>
              <w:pStyle w:val="TableHeadingCenter"/>
              <w:keepNext w:val="0"/>
              <w:keepLines w:val="0"/>
              <w:spacing w:before="0" w:after="0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5C082C">
              <w:rPr>
                <w:rFonts w:ascii="Verdana" w:hAnsi="Verdana"/>
                <w:b/>
                <w:sz w:val="18"/>
                <w:szCs w:val="18"/>
              </w:rPr>
              <w:t>Mídia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321AB2" w:rsidRPr="005C082C" w:rsidRDefault="00321AB2">
            <w:pPr>
              <w:pStyle w:val="TableHeadingCenter"/>
              <w:keepNext w:val="0"/>
              <w:keepLines w:val="0"/>
              <w:spacing w:before="0" w:after="0"/>
              <w:rPr>
                <w:rFonts w:ascii="Verdana" w:hAnsi="Verdana"/>
                <w:bCs/>
                <w:sz w:val="18"/>
                <w:szCs w:val="18"/>
              </w:rPr>
            </w:pPr>
            <w:r w:rsidRPr="005C082C">
              <w:rPr>
                <w:rFonts w:ascii="Verdana" w:hAnsi="Verdana"/>
                <w:bCs/>
                <w:sz w:val="18"/>
                <w:szCs w:val="18"/>
              </w:rPr>
              <w:t>Método de Comunicação</w:t>
            </w:r>
          </w:p>
        </w:tc>
        <w:tc>
          <w:tcPr>
            <w:tcW w:w="2509" w:type="dxa"/>
            <w:tcBorders>
              <w:top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321AB2" w:rsidRPr="005C082C" w:rsidRDefault="00321AB2">
            <w:pPr>
              <w:pStyle w:val="TableHeadingCenter"/>
              <w:keepNext w:val="0"/>
              <w:keepLines w:val="0"/>
              <w:spacing w:before="0" w:after="0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Frequência</w:t>
            </w:r>
          </w:p>
        </w:tc>
      </w:tr>
      <w:tr w:rsidR="00321AB2" w:rsidRPr="005C082C" w:rsidTr="00D14E4B">
        <w:trPr>
          <w:gridAfter w:val="1"/>
          <w:wAfter w:w="1534" w:type="dxa"/>
          <w:cantSplit/>
          <w:trHeight w:val="341"/>
        </w:trPr>
        <w:tc>
          <w:tcPr>
            <w:tcW w:w="2097" w:type="dxa"/>
            <w:shd w:val="clear" w:color="auto" w:fill="99CCFF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Proposta Técnica</w:t>
            </w:r>
          </w:p>
        </w:tc>
        <w:tc>
          <w:tcPr>
            <w:tcW w:w="97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700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Prospecção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Estimativa de Tamanho Preliminar</w:t>
            </w:r>
          </w:p>
        </w:tc>
        <w:tc>
          <w:tcPr>
            <w:tcW w:w="97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Prospecção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Cronograma Preliminar</w:t>
            </w:r>
          </w:p>
        </w:tc>
        <w:tc>
          <w:tcPr>
            <w:tcW w:w="97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Prospecção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Orçamento Preliminar</w:t>
            </w:r>
          </w:p>
        </w:tc>
        <w:tc>
          <w:tcPr>
            <w:tcW w:w="97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Pr="005C082C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Prospecção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Documento de Requisitos</w:t>
            </w:r>
          </w:p>
        </w:tc>
        <w:tc>
          <w:tcPr>
            <w:tcW w:w="97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Pr="005C082C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700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Análise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Diagramas de Classe</w:t>
            </w:r>
          </w:p>
        </w:tc>
        <w:tc>
          <w:tcPr>
            <w:tcW w:w="97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br/>
            </w:r>
          </w:p>
        </w:tc>
        <w:tc>
          <w:tcPr>
            <w:tcW w:w="978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Default="001867A7" w:rsidP="0044562A"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Default="00321AB2" w:rsidP="0044562A">
            <w:r w:rsidRPr="00E64BEE">
              <w:rPr>
                <w:rFonts w:ascii="Verdana" w:hAnsi="Verdana"/>
                <w:sz w:val="18"/>
                <w:szCs w:val="18"/>
              </w:rPr>
              <w:t>Projeto</w:t>
            </w:r>
          </w:p>
        </w:tc>
      </w:tr>
      <w:tr w:rsidR="00321AB2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Diagramas de Entidade Relacionamento</w:t>
            </w:r>
          </w:p>
        </w:tc>
        <w:tc>
          <w:tcPr>
            <w:tcW w:w="97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321AB2" w:rsidRDefault="001867A7" w:rsidP="0044562A"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Default="00321AB2" w:rsidP="0044562A"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Default="00321AB2" w:rsidP="0044562A">
            <w:r w:rsidRPr="00E64BEE">
              <w:rPr>
                <w:rFonts w:ascii="Verdana" w:hAnsi="Verdana"/>
                <w:sz w:val="18"/>
                <w:szCs w:val="18"/>
              </w:rPr>
              <w:t>Projeto</w:t>
            </w:r>
          </w:p>
        </w:tc>
      </w:tr>
      <w:tr w:rsidR="001867A7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Matriz de Rastreabilidade Bidirecional</w:t>
            </w:r>
          </w:p>
        </w:tc>
        <w:tc>
          <w:tcPr>
            <w:tcW w:w="97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1867A7" w:rsidRDefault="001867A7" w:rsidP="001867A7">
            <w:r w:rsidRPr="000570E7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1867A7" w:rsidRDefault="001867A7" w:rsidP="001867A7"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Projeto</w:t>
            </w:r>
          </w:p>
        </w:tc>
      </w:tr>
      <w:tr w:rsidR="001867A7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Estimativa de Tamanho Definitiva</w:t>
            </w:r>
          </w:p>
        </w:tc>
        <w:tc>
          <w:tcPr>
            <w:tcW w:w="97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1867A7" w:rsidRDefault="001867A7" w:rsidP="001867A7">
            <w:r w:rsidRPr="000570E7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1867A7" w:rsidRDefault="001867A7" w:rsidP="001867A7">
            <w:r w:rsidRPr="004B52CB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1867A7" w:rsidRDefault="001867A7" w:rsidP="001867A7">
            <w:r w:rsidRPr="006D4E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</w:t>
            </w:r>
            <w:r w:rsidRPr="005C082C">
              <w:rPr>
                <w:rFonts w:ascii="Verdana" w:hAnsi="Verdana"/>
                <w:sz w:val="18"/>
                <w:szCs w:val="18"/>
              </w:rPr>
              <w:t>mail</w:t>
            </w:r>
          </w:p>
        </w:tc>
        <w:tc>
          <w:tcPr>
            <w:tcW w:w="250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Planejamento</w:t>
            </w:r>
          </w:p>
        </w:tc>
      </w:tr>
      <w:tr w:rsidR="001867A7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Cronograma Definitivo</w:t>
            </w:r>
          </w:p>
        </w:tc>
        <w:tc>
          <w:tcPr>
            <w:tcW w:w="97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1867A7" w:rsidRDefault="001867A7" w:rsidP="001867A7">
            <w:r w:rsidRPr="000570E7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1867A7" w:rsidRDefault="001867A7" w:rsidP="001867A7">
            <w:r w:rsidRPr="004B52CB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1867A7" w:rsidRDefault="001867A7" w:rsidP="001867A7">
            <w:r w:rsidRPr="006D4E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Planejamento</w:t>
            </w:r>
          </w:p>
        </w:tc>
      </w:tr>
      <w:tr w:rsidR="001867A7" w:rsidRPr="005C082C" w:rsidTr="00D14E4B">
        <w:trPr>
          <w:gridAfter w:val="1"/>
          <w:wAfter w:w="1534" w:type="dxa"/>
          <w:cantSplit/>
        </w:trPr>
        <w:tc>
          <w:tcPr>
            <w:tcW w:w="2097" w:type="dxa"/>
            <w:shd w:val="clear" w:color="auto" w:fill="99CCFF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Orçamento Definitivo</w:t>
            </w:r>
          </w:p>
        </w:tc>
        <w:tc>
          <w:tcPr>
            <w:tcW w:w="97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78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978" w:type="dxa"/>
          </w:tcPr>
          <w:p w:rsidR="001867A7" w:rsidRDefault="001867A7" w:rsidP="001867A7">
            <w:r w:rsidRPr="000570E7"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1867A7" w:rsidRDefault="001867A7" w:rsidP="001867A7">
            <w:r w:rsidRPr="004B52CB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1867A7" w:rsidRDefault="001867A7" w:rsidP="001867A7">
            <w:r w:rsidRPr="006D4E44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674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1867A7" w:rsidRPr="005C082C" w:rsidRDefault="001867A7" w:rsidP="001867A7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Planejamento</w:t>
            </w:r>
          </w:p>
        </w:tc>
      </w:tr>
      <w:tr w:rsidR="00321AB2" w:rsidRPr="005C082C" w:rsidTr="00D14E4B">
        <w:trPr>
          <w:gridAfter w:val="1"/>
          <w:wAfter w:w="1534" w:type="dxa"/>
          <w:cantSplit/>
          <w:trHeight w:val="423"/>
        </w:trPr>
        <w:tc>
          <w:tcPr>
            <w:tcW w:w="2097" w:type="dxa"/>
            <w:shd w:val="clear" w:color="auto" w:fill="99CCFF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Fonte</w:t>
            </w:r>
          </w:p>
        </w:tc>
        <w:tc>
          <w:tcPr>
            <w:tcW w:w="979" w:type="dxa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978" w:type="dxa"/>
          </w:tcPr>
          <w:p w:rsidR="00321AB2" w:rsidRPr="005C082C" w:rsidRDefault="001867A7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978" w:type="dxa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699" w:type="dxa"/>
          </w:tcPr>
          <w:p w:rsidR="00321AB2" w:rsidRDefault="00321AB2" w:rsidP="00321AB2">
            <w:r w:rsidRPr="004B52CB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Default="00321AB2" w:rsidP="00321AB2"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1674" w:type="dxa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321AB2" w:rsidP="00321AB2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Implementação</w:t>
            </w:r>
          </w:p>
        </w:tc>
      </w:tr>
      <w:tr w:rsidR="00321AB2" w:rsidRPr="005C082C" w:rsidTr="00D14E4B">
        <w:trPr>
          <w:gridAfter w:val="1"/>
          <w:wAfter w:w="1534" w:type="dxa"/>
          <w:cantSplit/>
          <w:trHeight w:val="423"/>
        </w:trPr>
        <w:tc>
          <w:tcPr>
            <w:tcW w:w="2097" w:type="dxa"/>
            <w:shd w:val="clear" w:color="auto" w:fill="99CCFF"/>
          </w:tcPr>
          <w:p w:rsidR="00321AB2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Status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979" w:type="dxa"/>
          </w:tcPr>
          <w:p w:rsidR="00321AB2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978" w:type="dxa"/>
          </w:tcPr>
          <w:p w:rsidR="00321AB2" w:rsidRPr="005C082C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978" w:type="dxa"/>
          </w:tcPr>
          <w:p w:rsidR="00321AB2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699" w:type="dxa"/>
          </w:tcPr>
          <w:p w:rsidR="00321AB2" w:rsidRPr="002D469C" w:rsidRDefault="001867A7" w:rsidP="004456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Pr="00D43412" w:rsidRDefault="00321AB2" w:rsidP="0044562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09" w:type="dxa"/>
          </w:tcPr>
          <w:p w:rsidR="00321AB2" w:rsidRDefault="00A07243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Ao longo das fases</w:t>
            </w:r>
          </w:p>
        </w:tc>
      </w:tr>
      <w:tr w:rsidR="00321AB2" w:rsidRPr="005C082C" w:rsidTr="00D14E4B">
        <w:trPr>
          <w:gridAfter w:val="1"/>
          <w:wAfter w:w="1534" w:type="dxa"/>
          <w:cantSplit/>
          <w:trHeight w:val="341"/>
        </w:trPr>
        <w:tc>
          <w:tcPr>
            <w:tcW w:w="2097" w:type="dxa"/>
            <w:shd w:val="clear" w:color="auto" w:fill="99CCFF"/>
          </w:tcPr>
          <w:p w:rsidR="00321AB2" w:rsidRPr="001867A7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1867A7">
              <w:rPr>
                <w:rFonts w:ascii="Verdana" w:hAnsi="Verdana"/>
                <w:sz w:val="18"/>
                <w:szCs w:val="18"/>
              </w:rPr>
              <w:t>Plano de Teste</w:t>
            </w:r>
          </w:p>
        </w:tc>
        <w:tc>
          <w:tcPr>
            <w:tcW w:w="979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978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78" w:type="dxa"/>
          </w:tcPr>
          <w:p w:rsidR="00321AB2" w:rsidRPr="005C082C" w:rsidRDefault="001867A7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</w:p>
        </w:tc>
        <w:tc>
          <w:tcPr>
            <w:tcW w:w="699" w:type="dxa"/>
          </w:tcPr>
          <w:p w:rsidR="00321AB2" w:rsidRDefault="001867A7" w:rsidP="0044562A"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700" w:type="dxa"/>
          </w:tcPr>
          <w:p w:rsidR="00321AB2" w:rsidRDefault="00321AB2" w:rsidP="0044562A">
            <w:r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1674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Eletrônico</w:t>
            </w:r>
          </w:p>
        </w:tc>
        <w:tc>
          <w:tcPr>
            <w:tcW w:w="1811" w:type="dxa"/>
          </w:tcPr>
          <w:p w:rsidR="00321AB2" w:rsidRPr="005C082C" w:rsidRDefault="00321AB2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 w:rsidRPr="005C082C"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509" w:type="dxa"/>
          </w:tcPr>
          <w:p w:rsidR="00321AB2" w:rsidRPr="005C082C" w:rsidRDefault="00A07243" w:rsidP="0044562A">
            <w:pPr>
              <w:pStyle w:val="Textodecomentri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Projeto </w:t>
            </w:r>
            <w:bookmarkStart w:id="0" w:name="_GoBack"/>
            <w:bookmarkEnd w:id="0"/>
          </w:p>
        </w:tc>
      </w:tr>
    </w:tbl>
    <w:p w:rsidR="00744DB9" w:rsidRDefault="00744DB9">
      <w:pPr>
        <w:numPr>
          <w:ins w:id="1" w:author="Unknown"/>
        </w:numPr>
        <w:rPr>
          <w:rFonts w:ascii="Verdana" w:hAnsi="Verdana"/>
        </w:rPr>
      </w:pPr>
    </w:p>
    <w:sectPr w:rsidR="00744DB9">
      <w:headerReference w:type="default" r:id="rId7"/>
      <w:footerReference w:type="even" r:id="rId8"/>
      <w:footerReference w:type="default" r:id="rId9"/>
      <w:pgSz w:w="16840" w:h="11907" w:orient="landscape" w:code="9"/>
      <w:pgMar w:top="1276" w:right="1418" w:bottom="851" w:left="1418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029" w:rsidRDefault="00807029">
      <w:r>
        <w:separator/>
      </w:r>
    </w:p>
  </w:endnote>
  <w:endnote w:type="continuationSeparator" w:id="0">
    <w:p w:rsidR="00807029" w:rsidRDefault="0080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B9" w:rsidRDefault="00744DB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4DB9" w:rsidRDefault="00744DB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B9" w:rsidRDefault="00744DB9">
    <w:pPr>
      <w:pStyle w:val="Rodap"/>
      <w:framePr w:wrap="around" w:vAnchor="text" w:hAnchor="margin" w:xAlign="right" w:y="1"/>
      <w:rPr>
        <w:rStyle w:val="Nmerodepgina"/>
        <w:rFonts w:ascii="Verdana" w:hAnsi="Verdana"/>
        <w:sz w:val="20"/>
      </w:rPr>
    </w:pPr>
    <w:r>
      <w:rPr>
        <w:rStyle w:val="Nmerodepgina"/>
        <w:rFonts w:ascii="Verdana" w:hAnsi="Verdana"/>
        <w:sz w:val="20"/>
      </w:rPr>
      <w:fldChar w:fldCharType="begin"/>
    </w:r>
    <w:r>
      <w:rPr>
        <w:rStyle w:val="Nmerodepgina"/>
        <w:rFonts w:ascii="Verdana" w:hAnsi="Verdana"/>
        <w:sz w:val="20"/>
      </w:rPr>
      <w:instrText xml:space="preserve">PAGE  </w:instrText>
    </w:r>
    <w:r>
      <w:rPr>
        <w:rStyle w:val="Nmerodepgina"/>
        <w:rFonts w:ascii="Verdana" w:hAnsi="Verdana"/>
        <w:sz w:val="20"/>
      </w:rPr>
      <w:fldChar w:fldCharType="separate"/>
    </w:r>
    <w:r w:rsidR="0044562A">
      <w:rPr>
        <w:rStyle w:val="Nmerodepgina"/>
        <w:rFonts w:ascii="Verdana" w:hAnsi="Verdana"/>
        <w:noProof/>
        <w:sz w:val="20"/>
      </w:rPr>
      <w:t>2</w:t>
    </w:r>
    <w:r>
      <w:rPr>
        <w:rStyle w:val="Nmerodepgina"/>
        <w:rFonts w:ascii="Verdana" w:hAnsi="Verdana"/>
        <w:sz w:val="20"/>
      </w:rPr>
      <w:fldChar w:fldCharType="end"/>
    </w:r>
  </w:p>
  <w:p w:rsidR="00744DB9" w:rsidRDefault="00744DB9">
    <w:pPr>
      <w:pStyle w:val="Rodap"/>
      <w:framePr w:wrap="around" w:vAnchor="text" w:hAnchor="margin" w:xAlign="right" w:y="1"/>
      <w:ind w:right="360"/>
      <w:rPr>
        <w:rStyle w:val="Nmerodepgina"/>
      </w:rPr>
    </w:pPr>
  </w:p>
  <w:p w:rsidR="00744DB9" w:rsidRDefault="00744DB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029" w:rsidRDefault="00807029">
      <w:r>
        <w:separator/>
      </w:r>
    </w:p>
  </w:footnote>
  <w:footnote w:type="continuationSeparator" w:id="0">
    <w:p w:rsidR="00807029" w:rsidRDefault="00807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9"/>
      <w:gridCol w:w="1483"/>
      <w:gridCol w:w="4508"/>
      <w:gridCol w:w="2075"/>
      <w:gridCol w:w="4899"/>
    </w:tblGrid>
    <w:tr w:rsidR="00744DB9">
      <w:trPr>
        <w:cantSplit/>
        <w:trHeight w:val="180"/>
      </w:trPr>
      <w:tc>
        <w:tcPr>
          <w:tcW w:w="1029" w:type="dxa"/>
          <w:vMerge w:val="restart"/>
        </w:tcPr>
        <w:p w:rsidR="00744DB9" w:rsidRDefault="00B57701">
          <w:pPr>
            <w:rPr>
              <w:rFonts w:ascii="Verdana" w:hAnsi="Verdana" w:cs="Arial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74311CB" wp14:editId="630E9CB2">
                <wp:extent cx="556260" cy="556260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15" w:type="dxa"/>
          <w:gridSpan w:val="4"/>
        </w:tcPr>
        <w:p w:rsidR="00744DB9" w:rsidRPr="0017730A" w:rsidRDefault="00744DB9">
          <w:pPr>
            <w:rPr>
              <w:rFonts w:ascii="Verdana" w:hAnsi="Verdana" w:cs="Arial"/>
              <w:sz w:val="24"/>
              <w:szCs w:val="24"/>
            </w:rPr>
          </w:pPr>
          <w:r w:rsidRPr="0017730A">
            <w:rPr>
              <w:rFonts w:ascii="Verdana" w:hAnsi="Verdana" w:cs="Arial"/>
              <w:b/>
              <w:sz w:val="24"/>
              <w:szCs w:val="24"/>
            </w:rPr>
            <w:t>Plano de Gerência de Dados e Comunicação</w:t>
          </w:r>
        </w:p>
      </w:tc>
    </w:tr>
    <w:tr w:rsidR="005C082C" w:rsidTr="00744DB9">
      <w:trPr>
        <w:cantSplit/>
        <w:trHeight w:val="231"/>
      </w:trPr>
      <w:tc>
        <w:tcPr>
          <w:tcW w:w="1029" w:type="dxa"/>
          <w:vMerge/>
        </w:tcPr>
        <w:p w:rsidR="005C082C" w:rsidRDefault="005C082C">
          <w:pPr>
            <w:jc w:val="right"/>
            <w:rPr>
              <w:rFonts w:ascii="Verdana" w:hAnsi="Verdana" w:cs="Arial"/>
              <w:sz w:val="36"/>
              <w:szCs w:val="36"/>
            </w:rPr>
          </w:pPr>
        </w:p>
      </w:tc>
      <w:tc>
        <w:tcPr>
          <w:tcW w:w="1483" w:type="dxa"/>
          <w:vAlign w:val="center"/>
        </w:tcPr>
        <w:p w:rsidR="005C082C" w:rsidRPr="005E4104" w:rsidRDefault="005C082C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 w:rsidRPr="005E4104">
            <w:rPr>
              <w:rFonts w:ascii="Verdana" w:hAnsi="Verdana"/>
              <w:lang w:eastAsia="ar-SA"/>
            </w:rPr>
            <w:t>Projeto:</w:t>
          </w:r>
        </w:p>
      </w:tc>
      <w:tc>
        <w:tcPr>
          <w:tcW w:w="11632" w:type="dxa"/>
          <w:gridSpan w:val="3"/>
          <w:vAlign w:val="center"/>
        </w:tcPr>
        <w:p w:rsidR="005C082C" w:rsidRPr="005E4104" w:rsidRDefault="00D14E4B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>
            <w:rPr>
              <w:rFonts w:ascii="Verdana" w:hAnsi="Verdana"/>
              <w:lang w:eastAsia="ar-SA"/>
            </w:rPr>
            <w:t>GP007 - Optimus</w:t>
          </w:r>
        </w:p>
      </w:tc>
    </w:tr>
    <w:tr w:rsidR="00D14E4B">
      <w:trPr>
        <w:cantSplit/>
        <w:trHeight w:val="182"/>
      </w:trPr>
      <w:tc>
        <w:tcPr>
          <w:tcW w:w="1029" w:type="dxa"/>
          <w:vMerge/>
        </w:tcPr>
        <w:p w:rsidR="005C082C" w:rsidRDefault="005C082C">
          <w:pPr>
            <w:jc w:val="right"/>
            <w:rPr>
              <w:rFonts w:ascii="Verdana" w:hAnsi="Verdana" w:cs="Arial"/>
              <w:sz w:val="36"/>
              <w:szCs w:val="36"/>
            </w:rPr>
          </w:pPr>
        </w:p>
      </w:tc>
      <w:tc>
        <w:tcPr>
          <w:tcW w:w="1483" w:type="dxa"/>
          <w:vAlign w:val="center"/>
        </w:tcPr>
        <w:p w:rsidR="005C082C" w:rsidRPr="005E4104" w:rsidRDefault="005C082C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 w:rsidRPr="005E4104">
            <w:rPr>
              <w:rFonts w:ascii="Verdana" w:hAnsi="Verdana"/>
              <w:lang w:eastAsia="ar-SA"/>
            </w:rPr>
            <w:t xml:space="preserve">Responsável: </w:t>
          </w:r>
        </w:p>
      </w:tc>
      <w:tc>
        <w:tcPr>
          <w:tcW w:w="4574" w:type="dxa"/>
          <w:vAlign w:val="center"/>
        </w:tcPr>
        <w:p w:rsidR="005C082C" w:rsidRPr="005E4104" w:rsidRDefault="00B57701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>
            <w:rPr>
              <w:rFonts w:ascii="Verdana" w:hAnsi="Verdana"/>
              <w:lang w:eastAsia="ar-SA"/>
            </w:rPr>
            <w:t>Kevin Vieira Pereira</w:t>
          </w:r>
        </w:p>
      </w:tc>
      <w:tc>
        <w:tcPr>
          <w:tcW w:w="2092" w:type="dxa"/>
          <w:vAlign w:val="center"/>
        </w:tcPr>
        <w:p w:rsidR="005C082C" w:rsidRPr="005E4104" w:rsidRDefault="00E556EA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 w:rsidRPr="008E7D99">
            <w:rPr>
              <w:rFonts w:ascii="Verdana" w:hAnsi="Verdana"/>
              <w:lang w:eastAsia="ar-SA"/>
            </w:rPr>
            <w:t>Empresa</w:t>
          </w:r>
          <w:r w:rsidR="005C082C" w:rsidRPr="005E4104">
            <w:rPr>
              <w:rFonts w:ascii="Verdana" w:hAnsi="Verdana"/>
              <w:lang w:eastAsia="ar-SA"/>
            </w:rPr>
            <w:t xml:space="preserve">: </w:t>
          </w:r>
          <w:proofErr w:type="spellStart"/>
          <w:r w:rsidR="00B57701">
            <w:rPr>
              <w:rFonts w:ascii="Verdana" w:hAnsi="Verdana"/>
              <w:lang w:eastAsia="ar-SA"/>
            </w:rPr>
            <w:t>EFFEI’s</w:t>
          </w:r>
          <w:proofErr w:type="spellEnd"/>
        </w:p>
      </w:tc>
      <w:tc>
        <w:tcPr>
          <w:tcW w:w="4966" w:type="dxa"/>
          <w:vAlign w:val="center"/>
        </w:tcPr>
        <w:p w:rsidR="005C082C" w:rsidRPr="005E4104" w:rsidRDefault="00D14E4B" w:rsidP="00744DB9">
          <w:pPr>
            <w:suppressAutoHyphens/>
            <w:spacing w:before="40" w:after="40"/>
            <w:rPr>
              <w:rFonts w:ascii="Verdana" w:hAnsi="Verdana"/>
              <w:lang w:eastAsia="ar-SA"/>
            </w:rPr>
          </w:pPr>
          <w:r>
            <w:rPr>
              <w:rFonts w:ascii="Verdana" w:hAnsi="Verdana"/>
              <w:lang w:eastAsia="ar-SA"/>
            </w:rPr>
            <w:t>Odebrecht</w:t>
          </w:r>
        </w:p>
      </w:tc>
    </w:tr>
  </w:tbl>
  <w:p w:rsidR="005C082C" w:rsidRDefault="005C082C" w:rsidP="005C082C">
    <w:pPr>
      <w:tabs>
        <w:tab w:val="center" w:pos="4419"/>
        <w:tab w:val="right" w:pos="8838"/>
      </w:tabs>
      <w:suppressAutoHyphens/>
      <w:jc w:val="right"/>
      <w:rPr>
        <w:rFonts w:ascii="Verdana" w:hAnsi="Verdana"/>
        <w:sz w:val="16"/>
        <w:szCs w:val="16"/>
        <w:lang w:eastAsia="ar-SA"/>
      </w:rPr>
    </w:pPr>
    <w:r w:rsidRPr="00245CA6">
      <w:rPr>
        <w:rFonts w:ascii="Verdana" w:hAnsi="Verdana"/>
        <w:sz w:val="16"/>
        <w:szCs w:val="16"/>
        <w:lang w:eastAsia="ar-SA"/>
      </w:rPr>
      <w:t>Versão do Roteiro: 1.0</w:t>
    </w:r>
  </w:p>
  <w:p w:rsidR="005C082C" w:rsidRDefault="005C082C" w:rsidP="005C082C">
    <w:pPr>
      <w:tabs>
        <w:tab w:val="center" w:pos="4419"/>
        <w:tab w:val="right" w:pos="8838"/>
      </w:tabs>
      <w:suppressAutoHyphens/>
      <w:jc w:val="right"/>
      <w:rPr>
        <w:rFonts w:ascii="Verdana" w:hAnsi="Verdana"/>
        <w:sz w:val="16"/>
        <w:szCs w:val="16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C05B1"/>
    <w:multiLevelType w:val="multilevel"/>
    <w:tmpl w:val="49581B08"/>
    <w:lvl w:ilvl="0">
      <w:start w:val="1"/>
      <w:numFmt w:val="decimal"/>
      <w:pStyle w:val="TituloDoc"/>
      <w:lvlText w:val="Doc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Zero"/>
      <w:isLgl/>
      <w:lvlText w:val="Seção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80E699F"/>
    <w:multiLevelType w:val="multilevel"/>
    <w:tmpl w:val="76D2E178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FEC49EF"/>
    <w:multiLevelType w:val="hybridMultilevel"/>
    <w:tmpl w:val="57443A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75FE8"/>
    <w:multiLevelType w:val="hybridMultilevel"/>
    <w:tmpl w:val="15269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2C"/>
    <w:rsid w:val="00074E13"/>
    <w:rsid w:val="0017730A"/>
    <w:rsid w:val="001867A7"/>
    <w:rsid w:val="001A24C8"/>
    <w:rsid w:val="00321AB2"/>
    <w:rsid w:val="0044562A"/>
    <w:rsid w:val="005A070A"/>
    <w:rsid w:val="005C082C"/>
    <w:rsid w:val="0072135F"/>
    <w:rsid w:val="00744DB9"/>
    <w:rsid w:val="00807029"/>
    <w:rsid w:val="00826C80"/>
    <w:rsid w:val="00891CDA"/>
    <w:rsid w:val="00952052"/>
    <w:rsid w:val="00957945"/>
    <w:rsid w:val="009B2B28"/>
    <w:rsid w:val="00A07243"/>
    <w:rsid w:val="00A86539"/>
    <w:rsid w:val="00B41328"/>
    <w:rsid w:val="00B57701"/>
    <w:rsid w:val="00B66477"/>
    <w:rsid w:val="00D14E4B"/>
    <w:rsid w:val="00E556EA"/>
    <w:rsid w:val="00EA475D"/>
    <w:rsid w:val="00F204CE"/>
    <w:rsid w:val="00FB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990B2"/>
  <w15:chartTrackingRefBased/>
  <w15:docId w15:val="{C501AB95-2E69-4780-9FD4-183B239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jc w:val="center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b/>
      <w:sz w:val="28"/>
    </w:rPr>
  </w:style>
  <w:style w:type="paragraph" w:styleId="Ttulo3">
    <w:name w:val="heading 3"/>
    <w:basedOn w:val="Normal"/>
    <w:next w:val="Recuonormal"/>
    <w:qFormat/>
    <w:pPr>
      <w:numPr>
        <w:ilvl w:val="2"/>
        <w:numId w:val="3"/>
      </w:numPr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b/>
      <w:sz w:val="4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b/>
      <w:sz w:val="3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7"/>
      </w:numPr>
      <w:outlineLvl w:val="6"/>
    </w:pPr>
    <w:rPr>
      <w:b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8"/>
      </w:numPr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9"/>
      </w:numPr>
      <w:jc w:val="both"/>
      <w:outlineLvl w:val="8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pPr>
      <w:ind w:left="708"/>
    </w:pPr>
  </w:style>
  <w:style w:type="paragraph" w:styleId="Textodecomentrio">
    <w:name w:val="annotation text"/>
    <w:basedOn w:val="Normal"/>
    <w:semiHidden/>
    <w:rPr>
      <w:sz w:val="24"/>
    </w:r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28"/>
    </w:rPr>
  </w:style>
  <w:style w:type="paragraph" w:styleId="Recuodecorpodetexto">
    <w:name w:val="Body Text Indent"/>
    <w:basedOn w:val="Normal"/>
    <w:pPr>
      <w:jc w:val="center"/>
    </w:pPr>
    <w:rPr>
      <w:b/>
      <w:sz w:val="36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Sumrio1">
    <w:name w:val="toc 1"/>
    <w:basedOn w:val="Normal"/>
    <w:next w:val="Normal"/>
    <w:autoRedefine/>
    <w:semiHidden/>
    <w:pPr>
      <w:jc w:val="center"/>
    </w:pPr>
    <w:rPr>
      <w:b/>
      <w:sz w:val="28"/>
    </w:rPr>
  </w:style>
  <w:style w:type="paragraph" w:customStyle="1" w:styleId="TituloDoc">
    <w:name w:val="TituloDoc"/>
    <w:basedOn w:val="Normal"/>
    <w:pPr>
      <w:numPr>
        <w:numId w:val="10"/>
      </w:numPr>
      <w:tabs>
        <w:tab w:val="left" w:pos="4820"/>
      </w:tabs>
    </w:pPr>
    <w:rPr>
      <w:b/>
      <w:sz w:val="32"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ecuodecorpodetexto2">
    <w:name w:val="Body Text Indent 2"/>
    <w:basedOn w:val="Normal"/>
    <w:pPr>
      <w:ind w:left="1134"/>
      <w:jc w:val="both"/>
    </w:pPr>
    <w:rPr>
      <w:i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419"/>
        <w:tab w:val="right" w:pos="8838"/>
      </w:tabs>
      <w:spacing w:before="120" w:after="120"/>
      <w:jc w:val="both"/>
    </w:pPr>
    <w:rPr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Prog">
    <w:name w:val="Prog"/>
    <w:basedOn w:val="Normal"/>
    <w:pPr>
      <w:keepLines/>
      <w:ind w:left="709"/>
    </w:pPr>
    <w:rPr>
      <w:rFonts w:ascii="Courier New" w:hAnsi="Courier New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line="360" w:lineRule="auto"/>
      <w:jc w:val="both"/>
    </w:pPr>
    <w:rPr>
      <w:sz w:val="24"/>
    </w:rPr>
  </w:style>
  <w:style w:type="paragraph" w:styleId="Corpodetexto2">
    <w:name w:val="Body Text 2"/>
    <w:basedOn w:val="Normal"/>
    <w:rPr>
      <w:b/>
    </w:rPr>
  </w:style>
  <w:style w:type="paragraph" w:customStyle="1" w:styleId="Table">
    <w:name w:val="Table"/>
    <w:basedOn w:val="Normal"/>
    <w:pPr>
      <w:spacing w:before="40" w:after="40"/>
    </w:pPr>
    <w:rPr>
      <w:rFonts w:ascii="Arial" w:hAnsi="Arial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Arial" w:hAnsi="Arial"/>
      <w:b/>
      <w:sz w:val="18"/>
    </w:rPr>
  </w:style>
  <w:style w:type="paragraph" w:customStyle="1" w:styleId="HPInternal">
    <w:name w:val="HP_Internal"/>
    <w:basedOn w:val="Normal"/>
    <w:next w:val="Normal"/>
    <w:rPr>
      <w:rFonts w:ascii="Arial" w:hAnsi="Arial"/>
      <w:i/>
      <w:sz w:val="18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Arial" w:hAnsi="Arial"/>
      <w:b/>
      <w:sz w:val="16"/>
    </w:rPr>
  </w:style>
  <w:style w:type="paragraph" w:customStyle="1" w:styleId="Numberedlist21">
    <w:name w:val="Numbered list 2.1"/>
    <w:basedOn w:val="Ttulo1"/>
    <w:next w:val="Normal"/>
    <w:pPr>
      <w:numPr>
        <w:numId w:val="0"/>
      </w:numPr>
      <w:tabs>
        <w:tab w:val="left" w:pos="720"/>
      </w:tabs>
      <w:ind w:left="720" w:hanging="720"/>
      <w:jc w:val="left"/>
      <w:outlineLvl w:val="9"/>
    </w:pPr>
    <w:rPr>
      <w:rFonts w:ascii="Arial" w:hAnsi="Arial"/>
      <w:sz w:val="28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Arial" w:hAnsi="Arial"/>
      <w:b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"/>
    <w:rPr>
      <w:sz w:val="18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Recuodecorpodetexto3">
    <w:name w:val="Body Text Indent 3"/>
    <w:basedOn w:val="Normal"/>
    <w:pPr>
      <w:ind w:left="708"/>
    </w:pPr>
    <w:rPr>
      <w:i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4"/>
    </w:rPr>
  </w:style>
  <w:style w:type="paragraph" w:styleId="Corpodetexto3">
    <w:name w:val="Body Text 3"/>
    <w:basedOn w:val="Normal"/>
    <w:pPr>
      <w:jc w:val="both"/>
    </w:pPr>
    <w:rPr>
      <w:i/>
    </w:rPr>
  </w:style>
  <w:style w:type="paragraph" w:customStyle="1" w:styleId="EstiloJustificadoPrimeiralinha063cm">
    <w:name w:val="Estilo Justificado Primeira linha:  063 cm"/>
    <w:basedOn w:val="Normal"/>
    <w:pPr>
      <w:suppressAutoHyphens/>
      <w:spacing w:before="120"/>
      <w:ind w:firstLine="357"/>
      <w:jc w:val="both"/>
    </w:pPr>
    <w:rPr>
      <w:rFonts w:ascii="Verdana" w:hAnsi="Verdan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I - Roteiros para Elaboração de Documentos</vt:lpstr>
      <vt:lpstr>ANEXO I - Roteiros para Elaboração de Documentos</vt:lpstr>
    </vt:vector>
  </TitlesOfParts>
  <Company> 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- Roteiros para Elaboração de Documentos</dc:title>
  <dc:subject/>
  <dc:creator>Adler Diniz de Souza</dc:creator>
  <cp:keywords/>
  <cp:lastModifiedBy>Kevin Pereira</cp:lastModifiedBy>
  <cp:revision>5</cp:revision>
  <cp:lastPrinted>2004-02-08T13:30:00Z</cp:lastPrinted>
  <dcterms:created xsi:type="dcterms:W3CDTF">2017-08-21T00:23:00Z</dcterms:created>
  <dcterms:modified xsi:type="dcterms:W3CDTF">2018-09-14T23:05:00Z</dcterms:modified>
</cp:coreProperties>
</file>